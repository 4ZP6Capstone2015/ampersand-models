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EE" w:rsidRDefault="00F267EE" w:rsidP="00F267EE">
      <w:pPr>
        <w:pStyle w:val="Kop1"/>
      </w:pPr>
      <w:bookmarkStart w:id="0" w:name="_Toc237683731"/>
      <w:bookmarkStart w:id="1" w:name="_Toc324279163"/>
      <w:r>
        <w:t xml:space="preserve">Fase 1 - </w:t>
      </w:r>
      <w:proofErr w:type="spellStart"/>
      <w:r>
        <w:t>Scoping</w:t>
      </w:r>
      <w:proofErr w:type="spellEnd"/>
      <w:r>
        <w:t xml:space="preserve"> en Context</w:t>
      </w:r>
    </w:p>
    <w:p w:rsidR="00E100BE" w:rsidRDefault="00E42145" w:rsidP="00E100BE">
      <w:pPr>
        <w:pStyle w:val="Kop2"/>
      </w:pPr>
      <w:r w:rsidRPr="0091785F">
        <w:t>Algemeen</w:t>
      </w:r>
      <w:bookmarkEnd w:id="0"/>
      <w:bookmarkEnd w:id="1"/>
    </w:p>
    <w:p w:rsidR="00E100BE" w:rsidRDefault="00792809" w:rsidP="00E100BE">
      <w:pPr>
        <w:rPr>
          <w:rFonts w:eastAsia="Arial"/>
        </w:rPr>
      </w:pPr>
      <w:r>
        <w:t xml:space="preserve">De primaire taak van de inspectie van het onderwijs is het bewaken van </w:t>
      </w:r>
      <w:r w:rsidR="00E100BE">
        <w:t>de kwaliteit van het onderwijs op individuele scholen in het primair, voortgezet en speciaal onderwijs. Ze houdt ook toezicht op de kwaliteit van opleidingen in het beroepsonderwijs en de volwasseneneducatie en het stelsel van het hoger onderwijs.</w:t>
      </w:r>
      <w:r w:rsidR="00E100BE" w:rsidRPr="00E100BE">
        <w:rPr>
          <w:rFonts w:eastAsia="Arial"/>
        </w:rPr>
        <w:t xml:space="preserve"> Leerlingen, studenten en ouders moeten erop kunnen vertrouwen dat het onderwijs op een school goed is. Het schoolbestuur is verantwoordelijk voor de kwaliteit van het onderwijs en moet zich verantwoorden over de resultaten. De Inspectie van het Onderwijs houdt hierop toezicht. Daarnaast rapporteert ze gevraagd en ongevraagd over ontwikkelingen binnen het onderwijs, met als doel het onderwijs als geheel te verbeteren.</w:t>
      </w:r>
    </w:p>
    <w:p w:rsidR="00792809" w:rsidRDefault="00792809" w:rsidP="00792809">
      <w:pPr>
        <w:rPr>
          <w:rFonts w:eastAsia="Arial"/>
        </w:rPr>
      </w:pPr>
      <w:r w:rsidRPr="00E100BE">
        <w:rPr>
          <w:rFonts w:eastAsia="Arial"/>
        </w:rPr>
        <w:t>De missie van de inspectie</w:t>
      </w:r>
      <w:r>
        <w:rPr>
          <w:rFonts w:eastAsia="Arial"/>
        </w:rPr>
        <w:t xml:space="preserve"> van het onderwijs </w:t>
      </w:r>
      <w:r w:rsidRPr="00E100BE">
        <w:rPr>
          <w:rFonts w:eastAsia="Arial"/>
        </w:rPr>
        <w:t>is 'Effectief toezicht voor goed onderwijs'.</w:t>
      </w:r>
      <w:r>
        <w:rPr>
          <w:rFonts w:eastAsia="Arial"/>
        </w:rPr>
        <w:t xml:space="preserve"> </w:t>
      </w:r>
    </w:p>
    <w:p w:rsidR="00E56DA6" w:rsidRDefault="00E56DA6" w:rsidP="003155ED">
      <w:pPr>
        <w:rPr>
          <w:rFonts w:eastAsia="Arial"/>
        </w:rPr>
      </w:pPr>
    </w:p>
    <w:p w:rsidR="00E56DA6" w:rsidRDefault="00E56DA6" w:rsidP="00E56DA6">
      <w:pPr>
        <w:pStyle w:val="Kop3"/>
        <w:rPr>
          <w:rFonts w:eastAsia="Arial"/>
        </w:rPr>
      </w:pPr>
      <w:r>
        <w:rPr>
          <w:rFonts w:eastAsia="Arial"/>
        </w:rPr>
        <w:t xml:space="preserve">Afbakening </w:t>
      </w:r>
    </w:p>
    <w:p w:rsidR="003155ED" w:rsidRPr="00474484" w:rsidRDefault="003155ED" w:rsidP="003155ED">
      <w:pPr>
        <w:rPr>
          <w:rFonts w:eastAsia="Arial"/>
        </w:rPr>
      </w:pPr>
      <w:r>
        <w:rPr>
          <w:rFonts w:eastAsia="Arial"/>
        </w:rPr>
        <w:t>Vanwege het kortlopende karakter van het project waarin een voorstel wordt geschreven is de analyse die hier</w:t>
      </w:r>
      <w:r w:rsidR="00E56DA6">
        <w:rPr>
          <w:rFonts w:eastAsia="Arial"/>
        </w:rPr>
        <w:t>bij is gedaan beperkt tot de sanctietrajecten in se</w:t>
      </w:r>
      <w:r>
        <w:rPr>
          <w:rFonts w:eastAsia="Arial"/>
        </w:rPr>
        <w:t>ctor primair onderwijs (PO)</w:t>
      </w:r>
      <w:r w:rsidR="00B0751A">
        <w:rPr>
          <w:rFonts w:eastAsia="Arial"/>
        </w:rPr>
        <w:t xml:space="preserve"> die volgen op het toezicht op individuele scholen en instellingen.</w:t>
      </w:r>
    </w:p>
    <w:p w:rsidR="003155ED" w:rsidRDefault="003155ED" w:rsidP="00792809">
      <w:pPr>
        <w:rPr>
          <w:rFonts w:eastAsia="Arial"/>
        </w:rPr>
      </w:pPr>
    </w:p>
    <w:p w:rsidR="00792809" w:rsidRDefault="00792809" w:rsidP="00792809">
      <w:pPr>
        <w:pStyle w:val="Kop3"/>
      </w:pPr>
      <w:r>
        <w:t>Wet op het onderwijstoezicht (WOT)</w:t>
      </w:r>
    </w:p>
    <w:p w:rsidR="00E100BE" w:rsidRPr="00792809" w:rsidRDefault="00E100BE" w:rsidP="00792809">
      <w:pPr>
        <w:pStyle w:val="Normaalweb"/>
        <w:rPr>
          <w:rFonts w:ascii="Arial" w:hAnsi="Arial"/>
          <w:sz w:val="18"/>
        </w:rPr>
      </w:pPr>
      <w:r w:rsidRPr="00792809">
        <w:rPr>
          <w:rFonts w:ascii="Arial" w:hAnsi="Arial"/>
          <w:sz w:val="18"/>
        </w:rPr>
        <w:t xml:space="preserve">Wat goed onderwijs is, bepaalt de inspectie niet zelf. </w:t>
      </w:r>
      <w:r w:rsidR="00792809" w:rsidRPr="00792809">
        <w:rPr>
          <w:rFonts w:ascii="Arial" w:hAnsi="Arial"/>
          <w:sz w:val="18"/>
        </w:rPr>
        <w:t>De Wet op het onderwijstoezicht (WOT) regelt de manier waarop in Nederland toezicht wordt gehouden op de kwaliteit van het onderwijs. In de WOT staat dat scholen in de eerste plaats zelf verantwoordelijk zijn voor de kwaliteit van het onderwijs.</w:t>
      </w:r>
      <w:r w:rsidRPr="00792809">
        <w:rPr>
          <w:rFonts w:ascii="Arial" w:hAnsi="Arial"/>
          <w:sz w:val="18"/>
        </w:rPr>
        <w:t xml:space="preserve"> De inspectie beoordeelt de kwaliteit van het onderwijs op basis van voorschriften in de verschillende onderwijswetten en aan de hand van</w:t>
      </w:r>
      <w:r w:rsidR="00792809" w:rsidRPr="00792809">
        <w:rPr>
          <w:rFonts w:ascii="Arial" w:hAnsi="Arial"/>
          <w:sz w:val="18"/>
        </w:rPr>
        <w:t xml:space="preserve"> andere aspecten van kwaliteit. </w:t>
      </w:r>
      <w:r w:rsidRPr="00792809">
        <w:rPr>
          <w:rFonts w:ascii="Arial" w:hAnsi="Arial"/>
          <w:sz w:val="18"/>
        </w:rPr>
        <w:t xml:space="preserve">In het toezicht zijn de leerresultaten van een school leidend. </w:t>
      </w:r>
    </w:p>
    <w:p w:rsidR="00792809" w:rsidRDefault="00792809" w:rsidP="00792809">
      <w:pPr>
        <w:pStyle w:val="Kop3"/>
      </w:pPr>
      <w:r>
        <w:t>Toezicht</w:t>
      </w:r>
      <w:r w:rsidR="00E100BE">
        <w:rPr>
          <w:rFonts w:ascii="Arial" w:hAnsi="Arial"/>
        </w:rPr>
        <w:t xml:space="preserve"> </w:t>
      </w:r>
    </w:p>
    <w:p w:rsidR="00E42145" w:rsidRDefault="00792809" w:rsidP="00A51B7C">
      <w:pPr>
        <w:pStyle w:val="Normaalweb"/>
        <w:rPr>
          <w:rFonts w:ascii="Arial" w:hAnsi="Arial"/>
          <w:sz w:val="18"/>
        </w:rPr>
      </w:pPr>
      <w:r w:rsidRPr="00D26D2C">
        <w:rPr>
          <w:rFonts w:ascii="Arial" w:hAnsi="Arial"/>
          <w:sz w:val="18"/>
        </w:rPr>
        <w:t xml:space="preserve">Het toezicht van de inspectie is risicogericht. </w:t>
      </w:r>
      <w:r w:rsidR="00D26D2C" w:rsidRPr="00D26D2C">
        <w:rPr>
          <w:rFonts w:ascii="Arial" w:hAnsi="Arial"/>
          <w:sz w:val="18"/>
        </w:rPr>
        <w:t>Jaarlijks voort de inspectie voor elke school een risicoanalyse uit. Op basis van de risicoanalyse en eventueel nader onderzoek word</w:t>
      </w:r>
      <w:r w:rsidR="00D26D2C">
        <w:rPr>
          <w:rFonts w:ascii="Arial" w:hAnsi="Arial"/>
          <w:sz w:val="18"/>
        </w:rPr>
        <w:t>t</w:t>
      </w:r>
      <w:r w:rsidR="00D26D2C" w:rsidRPr="00D26D2C">
        <w:rPr>
          <w:rFonts w:ascii="Arial" w:hAnsi="Arial"/>
          <w:sz w:val="18"/>
        </w:rPr>
        <w:t xml:space="preserve"> bepaald hoeveel toezicht een school nodig heeft. </w:t>
      </w:r>
      <w:r w:rsidR="00D26D2C">
        <w:rPr>
          <w:rFonts w:ascii="Arial" w:hAnsi="Arial"/>
          <w:sz w:val="18"/>
        </w:rPr>
        <w:t xml:space="preserve"> Scholen kunnen basistoezicht krijgen, of aangepast toezicht als er tekortkomingen zijn vastgesteld. Vanuit het aangepast toezicht </w:t>
      </w:r>
      <w:r w:rsidR="0059365F">
        <w:rPr>
          <w:rFonts w:ascii="Arial" w:hAnsi="Arial"/>
          <w:sz w:val="18"/>
        </w:rPr>
        <w:t xml:space="preserve">kunnen interventies gestart worden.  De interventies kunnen verschillen van aard. Er wordt onderscheid gemaakt tussen interventies bij kwaliteitstekortkomingen en interventies bij </w:t>
      </w:r>
      <w:r w:rsidR="00B573DD">
        <w:rPr>
          <w:rFonts w:ascii="Arial" w:hAnsi="Arial"/>
          <w:sz w:val="18"/>
        </w:rPr>
        <w:t>nalevingtekortkomingen</w:t>
      </w:r>
      <w:r w:rsidR="0059365F">
        <w:rPr>
          <w:rFonts w:ascii="Arial" w:hAnsi="Arial"/>
          <w:sz w:val="18"/>
        </w:rPr>
        <w:t xml:space="preserve">. In het algemeen kan gesteld worden dat tekortkomingen op het gebied van naleving en kwaliteit  plegen samen op te gaan. De structuur van beide </w:t>
      </w:r>
      <w:r w:rsidR="00DF5F3A">
        <w:rPr>
          <w:rFonts w:ascii="Arial" w:hAnsi="Arial"/>
          <w:sz w:val="18"/>
        </w:rPr>
        <w:t xml:space="preserve">interventietrajecten </w:t>
      </w:r>
      <w:r w:rsidR="0059365F">
        <w:rPr>
          <w:rFonts w:ascii="Arial" w:hAnsi="Arial"/>
          <w:sz w:val="18"/>
        </w:rPr>
        <w:t>is nagenoeg gelijk.</w:t>
      </w:r>
      <w:r w:rsidR="00DF5F3A">
        <w:rPr>
          <w:rFonts w:ascii="Arial" w:hAnsi="Arial"/>
          <w:sz w:val="18"/>
        </w:rPr>
        <w:t xml:space="preserve"> In eerste instantie wordt geprobeerd de instelling te bewegen de tekortkomingen op korte termijn op te lossen</w:t>
      </w:r>
      <w:r w:rsidR="00B573DD">
        <w:rPr>
          <w:rFonts w:ascii="Arial" w:hAnsi="Arial"/>
          <w:sz w:val="18"/>
        </w:rPr>
        <w:t xml:space="preserve">. Hierdoor kan een arrangementsaanpassing voorkomen  worden, dan wel kan het basistoezicht zo spoedig mogelijk weer van toepassing worden. </w:t>
      </w:r>
      <w:r w:rsidR="0040319D">
        <w:rPr>
          <w:rFonts w:ascii="Arial" w:hAnsi="Arial"/>
          <w:sz w:val="18"/>
        </w:rPr>
        <w:t xml:space="preserve"> Hieronder een schematische weergave van de toezichtkaders.</w:t>
      </w:r>
    </w:p>
    <w:p w:rsidR="0040319D" w:rsidRDefault="0040319D" w:rsidP="00A51B7C">
      <w:pPr>
        <w:pStyle w:val="Normaalweb"/>
        <w:rPr>
          <w:rFonts w:ascii="Arial" w:hAnsi="Arial"/>
          <w:sz w:val="18"/>
        </w:rPr>
      </w:pPr>
    </w:p>
    <w:p w:rsidR="0040319D" w:rsidRDefault="0040319D" w:rsidP="0040319D">
      <w:pPr>
        <w:pStyle w:val="Normaalweb"/>
        <w:jc w:val="center"/>
        <w:rPr>
          <w:rFonts w:ascii="Arial" w:hAnsi="Arial"/>
          <w:sz w:val="18"/>
        </w:rPr>
      </w:pPr>
      <w:r>
        <w:rPr>
          <w:noProof/>
          <w:color w:val="0000FF"/>
        </w:rPr>
        <w:lastRenderedPageBreak/>
        <w:drawing>
          <wp:inline distT="0" distB="0" distL="0" distR="0">
            <wp:extent cx="4953000" cy="3513317"/>
            <wp:effectExtent l="19050" t="0" r="0" b="0"/>
            <wp:docPr id="6" name="irc_mi" descr="https://zoek.officielebekendmakingen.nl/stcrt-2012-12749-00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zoek.officielebekendmakingen.nl/stcrt-2012-12749-001.png">
                      <a:hlinkClick r:id="rId6"/>
                    </pic:cNvPr>
                    <pic:cNvPicPr>
                      <a:picLocks noChangeAspect="1" noChangeArrowheads="1"/>
                    </pic:cNvPicPr>
                  </pic:nvPicPr>
                  <pic:blipFill>
                    <a:blip r:embed="rId7" cstate="print"/>
                    <a:srcRect/>
                    <a:stretch>
                      <a:fillRect/>
                    </a:stretch>
                  </pic:blipFill>
                  <pic:spPr bwMode="auto">
                    <a:xfrm>
                      <a:off x="0" y="0"/>
                      <a:ext cx="4953040" cy="3513345"/>
                    </a:xfrm>
                    <a:prstGeom prst="rect">
                      <a:avLst/>
                    </a:prstGeom>
                    <a:noFill/>
                    <a:ln w="9525">
                      <a:noFill/>
                      <a:miter lim="800000"/>
                      <a:headEnd/>
                      <a:tailEnd/>
                    </a:ln>
                  </pic:spPr>
                </pic:pic>
              </a:graphicData>
            </a:graphic>
          </wp:inline>
        </w:drawing>
      </w:r>
    </w:p>
    <w:p w:rsidR="0040319D" w:rsidRDefault="0040319D" w:rsidP="00A51B7C">
      <w:pPr>
        <w:pStyle w:val="Normaalweb"/>
        <w:rPr>
          <w:rFonts w:ascii="Arial" w:hAnsi="Arial"/>
          <w:sz w:val="18"/>
        </w:rPr>
      </w:pPr>
    </w:p>
    <w:p w:rsidR="00474484" w:rsidRDefault="00474484" w:rsidP="00474484">
      <w:pPr>
        <w:pStyle w:val="Kop3"/>
      </w:pPr>
      <w:r>
        <w:t>Interventies</w:t>
      </w:r>
    </w:p>
    <w:p w:rsidR="006D2D94" w:rsidRDefault="00B0751A" w:rsidP="00D26D2C">
      <w:pPr>
        <w:pStyle w:val="Normaalweb"/>
        <w:rPr>
          <w:rFonts w:ascii="Arial" w:hAnsi="Arial"/>
          <w:sz w:val="18"/>
        </w:rPr>
      </w:pPr>
      <w:r>
        <w:rPr>
          <w:rFonts w:ascii="Arial" w:hAnsi="Arial"/>
          <w:sz w:val="18"/>
        </w:rPr>
        <w:t xml:space="preserve">Afhankelijk van de ernst van de vastgestelde tekortkomingen kan  een instelling aangepast toezicht krijgen of alsnog basistoezicht.  In geval er sprake is van een signaal of aanwijzing  dat een school onvoldoende kwaliteit levert dan voort de inspectie een kwaliteitsonderzoek uit. Een kwaliteitsonderzoek wordt altijd besproken met het bestuur en de directie van de school. De bevindingen worden vastgelegd in een rapport van bevindingen. Dit rapport wordt in concept voorgelegd aan het bestuur. Na een maximale periode van 4 weken waarin de het bestuur de mogelijkheid krijgt hierop te reageren, </w:t>
      </w:r>
      <w:r w:rsidR="006D2D94">
        <w:rPr>
          <w:rFonts w:ascii="Arial" w:hAnsi="Arial"/>
          <w:sz w:val="18"/>
        </w:rPr>
        <w:t>wordt het rapport vastgesteld.</w:t>
      </w:r>
    </w:p>
    <w:p w:rsidR="00D26D2C" w:rsidRDefault="006D2D94" w:rsidP="00D26D2C">
      <w:pPr>
        <w:pStyle w:val="Normaalweb"/>
        <w:rPr>
          <w:rFonts w:ascii="Arial" w:hAnsi="Arial"/>
          <w:sz w:val="18"/>
        </w:rPr>
      </w:pPr>
      <w:r>
        <w:rPr>
          <w:rFonts w:ascii="Arial" w:hAnsi="Arial"/>
          <w:sz w:val="18"/>
        </w:rPr>
        <w:t>Als een school als zwak of zeer zwak is beoordeeld voert de inspectie geïntensiveerd toezicht uit op de school. Dit toezicht is verdeeld in 3 stappen.</w:t>
      </w:r>
      <w:r w:rsidR="00B0751A">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 xml:space="preserve">plan van </w:t>
      </w:r>
      <w:r w:rsidR="00FC3283">
        <w:rPr>
          <w:rFonts w:ascii="Arial" w:hAnsi="Arial"/>
          <w:sz w:val="18"/>
        </w:rPr>
        <w:t>a</w:t>
      </w:r>
      <w:r>
        <w:rPr>
          <w:rFonts w:ascii="Arial" w:hAnsi="Arial"/>
          <w:sz w:val="18"/>
        </w:rPr>
        <w:t>anpak en toezichtplan</w:t>
      </w:r>
      <w:r>
        <w:rPr>
          <w:rFonts w:ascii="Arial" w:hAnsi="Arial"/>
          <w:sz w:val="18"/>
        </w:rPr>
        <w:br/>
        <w:t xml:space="preserve">Het bestuur stelt zo snel mogelijk na het onderzoek een plan van aanpak op.  Daarin staat beschreven hoe het bestuur de kwaliteit gaat verbeteren. Hierin staat een analyse welke problemen er zijn, waar ze zijn ontstaan en welke voorwaarden er </w:t>
      </w:r>
      <w:r w:rsidR="00FC3283">
        <w:rPr>
          <w:rFonts w:ascii="Arial" w:hAnsi="Arial"/>
          <w:sz w:val="18"/>
        </w:rPr>
        <w:t>nodig</w:t>
      </w:r>
      <w:r>
        <w:rPr>
          <w:rFonts w:ascii="Arial" w:hAnsi="Arial"/>
          <w:sz w:val="18"/>
        </w:rPr>
        <w:t xml:space="preserve"> zijn om de problemen op te lossen. De inspectie stel het toezichtplan op. Met het toezichtplan </w:t>
      </w:r>
      <w:r w:rsidR="00FC3283">
        <w:rPr>
          <w:rFonts w:ascii="Arial" w:hAnsi="Arial"/>
          <w:sz w:val="18"/>
        </w:rPr>
        <w:t>wordt</w:t>
      </w:r>
      <w:r>
        <w:rPr>
          <w:rFonts w:ascii="Arial" w:hAnsi="Arial"/>
          <w:sz w:val="18"/>
        </w:rPr>
        <w:t xml:space="preserve"> sturing gegeven aan het </w:t>
      </w:r>
      <w:r w:rsidR="00FC3283">
        <w:rPr>
          <w:rFonts w:ascii="Arial" w:hAnsi="Arial"/>
          <w:sz w:val="18"/>
        </w:rPr>
        <w:t xml:space="preserve">verbetertraject en hierin worden afspraken en fasering vastgelegd. </w:t>
      </w:r>
      <w:r w:rsidR="00FC3283" w:rsidRPr="00FC3283">
        <w:rPr>
          <w:rFonts w:ascii="Arial" w:hAnsi="Arial"/>
          <w:sz w:val="18"/>
          <w:highlight w:val="yellow"/>
        </w:rPr>
        <w:t>Het toezichtplan wordt gelijktijdig met het conceptrapport van bevindingen aan het bestuur gestuurd</w:t>
      </w:r>
      <w:r w:rsidR="00FC3283">
        <w:rPr>
          <w:rFonts w:ascii="Arial" w:hAnsi="Arial"/>
          <w:sz w:val="18"/>
        </w:rPr>
        <w:t xml:space="preserve">. </w:t>
      </w:r>
    </w:p>
    <w:p w:rsidR="006D2D94" w:rsidRDefault="006D2D94" w:rsidP="006D2D94">
      <w:pPr>
        <w:pStyle w:val="Normaalweb"/>
        <w:numPr>
          <w:ilvl w:val="0"/>
          <w:numId w:val="7"/>
        </w:numPr>
        <w:rPr>
          <w:rFonts w:ascii="Arial" w:hAnsi="Arial"/>
          <w:sz w:val="18"/>
        </w:rPr>
      </w:pPr>
      <w:r>
        <w:rPr>
          <w:rFonts w:ascii="Arial" w:hAnsi="Arial"/>
          <w:sz w:val="18"/>
        </w:rPr>
        <w:t>voortgan</w:t>
      </w:r>
      <w:r w:rsidR="00FC3283">
        <w:rPr>
          <w:rFonts w:ascii="Arial" w:hAnsi="Arial"/>
          <w:sz w:val="18"/>
        </w:rPr>
        <w:t>g</w:t>
      </w:r>
      <w:r>
        <w:rPr>
          <w:rFonts w:ascii="Arial" w:hAnsi="Arial"/>
          <w:sz w:val="18"/>
        </w:rPr>
        <w:t xml:space="preserve"> in het traject</w:t>
      </w:r>
      <w:r w:rsidR="00FC3283">
        <w:rPr>
          <w:rFonts w:ascii="Arial" w:hAnsi="Arial"/>
          <w:sz w:val="18"/>
        </w:rPr>
        <w:br/>
        <w:t xml:space="preserve">In het toezichtplan is een eventuele tussentijds kwaliteitsonderzoek vastgelegd en indien </w:t>
      </w:r>
      <w:proofErr w:type="spellStart"/>
      <w:r w:rsidR="00FC3283">
        <w:rPr>
          <w:rFonts w:ascii="Arial" w:hAnsi="Arial"/>
          <w:sz w:val="18"/>
        </w:rPr>
        <w:t>nodug</w:t>
      </w:r>
      <w:proofErr w:type="spellEnd"/>
      <w:r w:rsidR="00FC3283">
        <w:rPr>
          <w:rFonts w:ascii="Arial" w:hAnsi="Arial"/>
          <w:sz w:val="18"/>
        </w:rPr>
        <w:t xml:space="preserve"> een of meerdere voortgangsgesprekken. Zo kan worden vastgesteld of de resultaten die in het toezichtplan zijn vastgelegd bereikt zijn en er sprake is van voldoende voortgang. De bevindingen van een tussentijds kwaliteitsonderzoek worden vastgelegd in een rapport van bevindingen.</w:t>
      </w:r>
    </w:p>
    <w:p w:rsidR="006D2D94" w:rsidRDefault="006D2D94" w:rsidP="006D2D94">
      <w:pPr>
        <w:pStyle w:val="Normaalweb"/>
        <w:numPr>
          <w:ilvl w:val="0"/>
          <w:numId w:val="7"/>
        </w:numPr>
        <w:rPr>
          <w:rFonts w:ascii="Arial" w:hAnsi="Arial"/>
          <w:sz w:val="18"/>
        </w:rPr>
      </w:pPr>
      <w:r>
        <w:rPr>
          <w:rFonts w:ascii="Arial" w:hAnsi="Arial"/>
          <w:sz w:val="18"/>
        </w:rPr>
        <w:t>onderzoek naar kwaliteitsverbetering</w:t>
      </w:r>
      <w:r w:rsidR="00BF5821">
        <w:rPr>
          <w:rFonts w:ascii="Arial" w:hAnsi="Arial"/>
          <w:sz w:val="18"/>
        </w:rPr>
        <w:br/>
        <w:t>In dit onderzoek stelt de inspectie vast of de kwaliteit op de school weer op orde is en of de school dus in aanmerking komt voor basistoezicht. In tegenstelling tot het tussentijds kwaliteitsonderzoek is dit een onderzoek over de volle breedte van de kwaliteit van het onderwijs. De bevindingen en conclusies van het kwaliteitsonderzoek worden vastgelegd in een rapport van bevindingen.</w:t>
      </w:r>
    </w:p>
    <w:p w:rsidR="00BF5821" w:rsidRDefault="00BF5821" w:rsidP="00BF5821">
      <w:pPr>
        <w:pStyle w:val="Normaalweb"/>
        <w:rPr>
          <w:rFonts w:ascii="Arial" w:hAnsi="Arial"/>
          <w:sz w:val="18"/>
        </w:rPr>
      </w:pPr>
      <w:r>
        <w:rPr>
          <w:rFonts w:ascii="Arial" w:hAnsi="Arial"/>
          <w:sz w:val="18"/>
        </w:rPr>
        <w:lastRenderedPageBreak/>
        <w:t>Als het geïntensiveerde toezicht niet binnen twee jaar tot het gewenste kwaliteitniveau leidt , of als blijkt dat bij het tussentijds onderzoek de prestaties achterblijven volgt een escalatie- en sanctiefase.</w:t>
      </w:r>
      <w:r w:rsidR="00A51B7C">
        <w:rPr>
          <w:rFonts w:ascii="Arial" w:hAnsi="Arial"/>
          <w:sz w:val="18"/>
        </w:rPr>
        <w:t xml:space="preserve"> Deze kunnen uiteindelijk leiden tot bestuurlijke en/of bekostigingssancties.</w:t>
      </w:r>
    </w:p>
    <w:p w:rsidR="00BF5821" w:rsidRDefault="00A51B7C" w:rsidP="00BF5821">
      <w:pPr>
        <w:pStyle w:val="Normaalweb"/>
        <w:rPr>
          <w:rFonts w:ascii="Arial" w:hAnsi="Arial"/>
          <w:sz w:val="18"/>
        </w:rPr>
      </w:pPr>
      <w:r>
        <w:rPr>
          <w:rFonts w:ascii="Arial" w:hAnsi="Arial"/>
          <w:sz w:val="18"/>
        </w:rPr>
        <w:t>Ten aanzien van de financiële rechtmatigheid liggen de zaken wat anders dan bij het toezicht op het onderwijs. Alle onderwijsinstellingen leveren de bekostigingsgegevens en jaarrekening aan het ministerie. In de sector PO wordt de controle van de bekostigingsgegevens uitgevoerd door de</w:t>
      </w:r>
      <w:r w:rsidR="00F9740C">
        <w:rPr>
          <w:rFonts w:ascii="Arial" w:hAnsi="Arial"/>
          <w:sz w:val="18"/>
        </w:rPr>
        <w:t xml:space="preserve"> inspectie van het onderwijs, de overige sectoren leveren de gegevens aan de dienst uitvoering onderwijs (DUO). Op diverse manieren kunnen hieruit interventies volgen en mogelijk een correctie van de rijksbijdrage. Behalve in de situatie dat de bekostigingsgegevens te laat of onvolledig bij DUO worden aangeleverd</w:t>
      </w:r>
      <w:r w:rsidR="00CD0C02">
        <w:rPr>
          <w:rFonts w:ascii="Arial" w:hAnsi="Arial"/>
          <w:sz w:val="18"/>
        </w:rPr>
        <w:t>, stelt d</w:t>
      </w:r>
      <w:r w:rsidR="00F9740C">
        <w:rPr>
          <w:rFonts w:ascii="Arial" w:hAnsi="Arial"/>
          <w:sz w:val="18"/>
        </w:rPr>
        <w:t>e inspectie hierbij vervolgens de beschikking op</w:t>
      </w:r>
      <w:r w:rsidR="00CD0C02">
        <w:rPr>
          <w:rFonts w:ascii="Arial" w:hAnsi="Arial"/>
          <w:sz w:val="18"/>
        </w:rPr>
        <w:t>. Ook deze tekortkomingen worden aan besturen gemeld in een rapport en is hoor en wederhoor van toepassing alvorens zij wordt vastgesteld. Na vaststelling van rapport en/of beschikking kan het bevoegd bestuursorgaan in beroep gaan en een bezwaarschrift indienen bij DUO.</w:t>
      </w:r>
    </w:p>
    <w:p w:rsidR="006D76B7" w:rsidRDefault="0040319D" w:rsidP="0040319D">
      <w:pPr>
        <w:pStyle w:val="Kop1"/>
      </w:pPr>
      <w:r>
        <w:lastRenderedPageBreak/>
        <w:t xml:space="preserve">Taken </w:t>
      </w:r>
    </w:p>
    <w:p w:rsidR="0040319D" w:rsidRDefault="0040319D" w:rsidP="0040319D">
      <w:pPr>
        <w:pStyle w:val="Kop2"/>
      </w:pPr>
      <w:r>
        <w:t>Juridische Zaken (JZ)</w:t>
      </w:r>
    </w:p>
    <w:p w:rsidR="0040319D" w:rsidRPr="0040319D" w:rsidRDefault="0040319D" w:rsidP="0040319D"/>
    <w:p w:rsidR="006D76B7" w:rsidRDefault="006D76B7" w:rsidP="006D76B7">
      <w:pPr>
        <w:pStyle w:val="Kop1"/>
        <w:rPr>
          <w:rFonts w:ascii="Arial" w:hAnsi="Arial"/>
          <w:sz w:val="18"/>
        </w:rPr>
      </w:pPr>
      <w:r>
        <w:lastRenderedPageBreak/>
        <w:t>Het werkproces op hoofdlijnen</w:t>
      </w:r>
    </w:p>
    <w:p w:rsidR="006D76B7" w:rsidRPr="006D76B7" w:rsidRDefault="006D76B7" w:rsidP="006D76B7">
      <w:pPr>
        <w:rPr>
          <w:rFonts w:eastAsia="Arial"/>
        </w:rPr>
      </w:pPr>
      <w:r w:rsidRPr="006D76B7">
        <w:rPr>
          <w:rFonts w:eastAsia="Arial"/>
        </w:rPr>
        <w:t xml:space="preserve">In het werkproces van het geactualiseerde toezicht in de sectoren po en </w:t>
      </w:r>
      <w:proofErr w:type="spellStart"/>
      <w:r w:rsidRPr="006D76B7">
        <w:rPr>
          <w:rFonts w:eastAsia="Arial"/>
        </w:rPr>
        <w:t>vo</w:t>
      </w:r>
      <w:proofErr w:type="spellEnd"/>
      <w:r w:rsidRPr="006D76B7">
        <w:rPr>
          <w:rFonts w:eastAsia="Arial"/>
        </w:rPr>
        <w:t xml:space="preserve"> worden drie fasen onderscheiden: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risicoanalyse (T1);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onderzoek naar mogelijke tekortkomingen (T2); </w:t>
      </w:r>
    </w:p>
    <w:p w:rsidR="006D76B7" w:rsidRPr="006D76B7" w:rsidRDefault="006D76B7" w:rsidP="006D76B7">
      <w:pPr>
        <w:numPr>
          <w:ilvl w:val="0"/>
          <w:numId w:val="2"/>
        </w:numPr>
        <w:spacing w:line="220" w:lineRule="atLeast"/>
        <w:rPr>
          <w:rFonts w:cs="Arial"/>
          <w:color w:val="181818"/>
          <w:szCs w:val="18"/>
        </w:rPr>
      </w:pPr>
      <w:r w:rsidRPr="006D76B7">
        <w:rPr>
          <w:rFonts w:cs="Arial"/>
          <w:color w:val="181818"/>
          <w:szCs w:val="18"/>
        </w:rPr>
        <w:t xml:space="preserve"> het uitvoeren van een interventietraject (T3). </w:t>
      </w:r>
    </w:p>
    <w:p w:rsidR="006D76B7" w:rsidRPr="006D76B7" w:rsidRDefault="006D76B7" w:rsidP="006D76B7">
      <w:pPr>
        <w:rPr>
          <w:rFonts w:eastAsia="Arial"/>
        </w:rPr>
      </w:pPr>
      <w:r w:rsidRPr="006D76B7">
        <w:rPr>
          <w:rFonts w:eastAsia="Arial"/>
        </w:rPr>
        <w:t xml:space="preserve">Elke fase kan voor een school resulteren in het toekennen en publiceren van het toezichtarrangement. Gedurende elk van deze fasen in het toezicht kan overleg plaatsvinden met het bestuur. </w:t>
      </w:r>
    </w:p>
    <w:p w:rsidR="00001751" w:rsidRPr="006D76B7" w:rsidRDefault="006D76B7" w:rsidP="006D76B7">
      <w:pPr>
        <w:rPr>
          <w:rFonts w:eastAsia="Arial"/>
        </w:rPr>
      </w:pPr>
      <w:r w:rsidRPr="006D76B7">
        <w:rPr>
          <w:rFonts w:eastAsia="Arial"/>
        </w:rPr>
        <w:t xml:space="preserve">De hoofdlijnen van het werkproces kunnen als volgt in beeld worden gebracht. </w:t>
      </w:r>
    </w:p>
    <w:p w:rsidR="006D76B7" w:rsidRDefault="006D76B7" w:rsidP="006D76B7">
      <w:pPr>
        <w:pStyle w:val="Normaalweb"/>
        <w:jc w:val="center"/>
        <w:rPr>
          <w:rFonts w:ascii="Arial" w:hAnsi="Arial"/>
          <w:sz w:val="18"/>
        </w:rPr>
      </w:pPr>
      <w:r>
        <w:rPr>
          <w:noProof/>
        </w:rPr>
        <w:drawing>
          <wp:inline distT="0" distB="0" distL="0" distR="0">
            <wp:extent cx="4509368" cy="6724650"/>
            <wp:effectExtent l="19050" t="0" r="5482"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09368" cy="6724650"/>
                    </a:xfrm>
                    <a:prstGeom prst="rect">
                      <a:avLst/>
                    </a:prstGeom>
                    <a:noFill/>
                    <a:ln w="9525">
                      <a:noFill/>
                      <a:miter lim="800000"/>
                      <a:headEnd/>
                      <a:tailEnd/>
                    </a:ln>
                  </pic:spPr>
                </pic:pic>
              </a:graphicData>
            </a:graphic>
          </wp:inline>
        </w:drawing>
      </w:r>
    </w:p>
    <w:p w:rsidR="00E5332D" w:rsidRPr="00355D1E" w:rsidRDefault="00E42145" w:rsidP="00355D1E">
      <w:pPr>
        <w:spacing w:after="0"/>
        <w:rPr>
          <w:rFonts w:ascii="Arial Vet" w:eastAsia="Arial" w:hAnsi="Arial Vet" w:cs="Arial"/>
          <w:b/>
          <w:bCs/>
          <w:color w:val="E98300"/>
          <w:sz w:val="24"/>
          <w:szCs w:val="32"/>
          <w:lang w:val="de-DE"/>
        </w:rPr>
      </w:pPr>
      <w:r w:rsidRPr="009B7505">
        <w:rPr>
          <w:rFonts w:eastAsia="Arial"/>
          <w:lang w:val="de-DE"/>
        </w:rPr>
        <w:br w:type="page"/>
      </w:r>
    </w:p>
    <w:sectPr w:rsidR="00E5332D" w:rsidRPr="00355D1E" w:rsidSect="004017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4">
    <w:nsid w:val="4D1E37C6"/>
    <w:multiLevelType w:val="hybridMultilevel"/>
    <w:tmpl w:val="79621ECE"/>
    <w:lvl w:ilvl="0" w:tplc="1B866588">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56757F2D"/>
    <w:multiLevelType w:val="multilevel"/>
    <w:tmpl w:val="666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42145"/>
    <w:rsid w:val="00001751"/>
    <w:rsid w:val="00085501"/>
    <w:rsid w:val="001343B8"/>
    <w:rsid w:val="001A5F6D"/>
    <w:rsid w:val="003155ED"/>
    <w:rsid w:val="00355D1E"/>
    <w:rsid w:val="004017D4"/>
    <w:rsid w:val="0040319D"/>
    <w:rsid w:val="00474484"/>
    <w:rsid w:val="004C07F6"/>
    <w:rsid w:val="0056777B"/>
    <w:rsid w:val="0059365F"/>
    <w:rsid w:val="005B125C"/>
    <w:rsid w:val="006D2D94"/>
    <w:rsid w:val="006D76B7"/>
    <w:rsid w:val="00792809"/>
    <w:rsid w:val="007D0347"/>
    <w:rsid w:val="00894660"/>
    <w:rsid w:val="00A51B7C"/>
    <w:rsid w:val="00B0751A"/>
    <w:rsid w:val="00B573DD"/>
    <w:rsid w:val="00B864E3"/>
    <w:rsid w:val="00BF5821"/>
    <w:rsid w:val="00CD0C02"/>
    <w:rsid w:val="00D26D2C"/>
    <w:rsid w:val="00DF5F3A"/>
    <w:rsid w:val="00E100BE"/>
    <w:rsid w:val="00E42145"/>
    <w:rsid w:val="00E5332D"/>
    <w:rsid w:val="00E56DA6"/>
    <w:rsid w:val="00F267EE"/>
    <w:rsid w:val="00F9740C"/>
    <w:rsid w:val="00FA4E0F"/>
    <w:rsid w:val="00FC32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2145"/>
    <w:pPr>
      <w:spacing w:after="60" w:line="240" w:lineRule="auto"/>
    </w:pPr>
    <w:rPr>
      <w:rFonts w:ascii="Arial" w:eastAsia="Times New Roman" w:hAnsi="Arial" w:cs="Times New Roman"/>
      <w:sz w:val="18"/>
      <w:szCs w:val="24"/>
      <w:lang w:eastAsia="nl-NL"/>
    </w:rPr>
  </w:style>
  <w:style w:type="paragraph" w:styleId="Kop1">
    <w:name w:val="heading 1"/>
    <w:basedOn w:val="Standaard"/>
    <w:next w:val="Standaard"/>
    <w:link w:val="Kop1Char"/>
    <w:qFormat/>
    <w:rsid w:val="00E42145"/>
    <w:pPr>
      <w:keepNext/>
      <w:pageBreakBefore/>
      <w:numPr>
        <w:numId w:val="1"/>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E42145"/>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42145"/>
    <w:pPr>
      <w:keepNext/>
      <w:numPr>
        <w:ilvl w:val="2"/>
        <w:numId w:val="1"/>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E42145"/>
    <w:pPr>
      <w:keepNext/>
      <w:numPr>
        <w:ilvl w:val="3"/>
        <w:numId w:val="1"/>
      </w:numPr>
      <w:spacing w:before="240"/>
      <w:outlineLvl w:val="3"/>
    </w:pPr>
    <w:rPr>
      <w:b/>
      <w:bCs/>
      <w:color w:val="565A5C"/>
      <w:szCs w:val="28"/>
    </w:rPr>
  </w:style>
  <w:style w:type="paragraph" w:styleId="Kop5">
    <w:name w:val="heading 5"/>
    <w:basedOn w:val="Standaard"/>
    <w:next w:val="Standaard"/>
    <w:link w:val="Kop5Char"/>
    <w:rsid w:val="00E42145"/>
    <w:pPr>
      <w:numPr>
        <w:ilvl w:val="4"/>
        <w:numId w:val="1"/>
      </w:numPr>
      <w:spacing w:before="240"/>
      <w:outlineLvl w:val="4"/>
    </w:pPr>
    <w:rPr>
      <w:b/>
      <w:bCs/>
      <w:i/>
      <w:iCs/>
      <w:color w:val="565A5C"/>
      <w:szCs w:val="26"/>
    </w:rPr>
  </w:style>
  <w:style w:type="paragraph" w:styleId="Kop6">
    <w:name w:val="heading 6"/>
    <w:basedOn w:val="Standaard"/>
    <w:next w:val="Standaard"/>
    <w:link w:val="Kop6Char"/>
    <w:rsid w:val="00E42145"/>
    <w:pPr>
      <w:numPr>
        <w:ilvl w:val="5"/>
        <w:numId w:val="1"/>
      </w:numPr>
      <w:spacing w:before="240"/>
      <w:outlineLvl w:val="5"/>
    </w:pPr>
    <w:rPr>
      <w:rFonts w:ascii="Times New Roman" w:hAnsi="Times New Roman"/>
      <w:b/>
      <w:bCs/>
      <w:sz w:val="22"/>
      <w:szCs w:val="22"/>
    </w:rPr>
  </w:style>
  <w:style w:type="paragraph" w:styleId="Kop7">
    <w:name w:val="heading 7"/>
    <w:basedOn w:val="Standaard"/>
    <w:next w:val="Standaard"/>
    <w:link w:val="Kop7Char"/>
    <w:rsid w:val="00E42145"/>
    <w:pPr>
      <w:numPr>
        <w:ilvl w:val="6"/>
        <w:numId w:val="1"/>
      </w:numPr>
      <w:spacing w:before="240"/>
      <w:outlineLvl w:val="6"/>
    </w:pPr>
    <w:rPr>
      <w:rFonts w:ascii="Times New Roman" w:hAnsi="Times New Roman"/>
      <w:sz w:val="24"/>
    </w:rPr>
  </w:style>
  <w:style w:type="paragraph" w:styleId="Kop8">
    <w:name w:val="heading 8"/>
    <w:basedOn w:val="Standaard"/>
    <w:next w:val="Standaard"/>
    <w:link w:val="Kop8Char"/>
    <w:rsid w:val="00E42145"/>
    <w:pPr>
      <w:numPr>
        <w:ilvl w:val="7"/>
        <w:numId w:val="1"/>
      </w:numPr>
      <w:spacing w:before="240"/>
      <w:outlineLvl w:val="7"/>
    </w:pPr>
    <w:rPr>
      <w:rFonts w:ascii="Times New Roman" w:hAnsi="Times New Roman"/>
      <w:i/>
      <w:iCs/>
      <w:sz w:val="24"/>
    </w:rPr>
  </w:style>
  <w:style w:type="paragraph" w:styleId="Kop9">
    <w:name w:val="heading 9"/>
    <w:basedOn w:val="Standaard"/>
    <w:next w:val="Standaard"/>
    <w:link w:val="Kop9Char"/>
    <w:rsid w:val="00E42145"/>
    <w:pPr>
      <w:numPr>
        <w:ilvl w:val="8"/>
        <w:numId w:val="1"/>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42145"/>
    <w:rPr>
      <w:rFonts w:ascii="Arial Vet" w:eastAsia="Times New Roman" w:hAnsi="Arial Vet" w:cs="Arial"/>
      <w:b/>
      <w:bCs/>
      <w:color w:val="E98300"/>
      <w:sz w:val="24"/>
      <w:szCs w:val="32"/>
      <w:lang w:eastAsia="nl-NL"/>
    </w:rPr>
  </w:style>
  <w:style w:type="character" w:customStyle="1" w:styleId="Kop2Char">
    <w:name w:val="Kop 2 Char"/>
    <w:basedOn w:val="Standaardalinea-lettertype"/>
    <w:link w:val="Kop2"/>
    <w:rsid w:val="00E42145"/>
    <w:rPr>
      <w:rFonts w:ascii="Arial Vet" w:eastAsia="Times New Roman" w:hAnsi="Arial Vet" w:cs="Arial"/>
      <w:b/>
      <w:iCs/>
      <w:color w:val="565A5C"/>
      <w:szCs w:val="32"/>
      <w:lang w:eastAsia="nl-NL"/>
    </w:rPr>
  </w:style>
  <w:style w:type="character" w:customStyle="1" w:styleId="Kop3Char">
    <w:name w:val="Kop 3 Char"/>
    <w:basedOn w:val="Standaardalinea-lettertype"/>
    <w:link w:val="Kop3"/>
    <w:rsid w:val="00E42145"/>
    <w:rPr>
      <w:rFonts w:ascii="Arial Vet" w:eastAsia="Times New Roman" w:hAnsi="Arial Vet" w:cs="Arial"/>
      <w:b/>
      <w:bCs/>
      <w:color w:val="565A5C"/>
      <w:sz w:val="18"/>
      <w:szCs w:val="26"/>
      <w:lang w:eastAsia="nl-NL"/>
    </w:rPr>
  </w:style>
  <w:style w:type="character" w:customStyle="1" w:styleId="Kop4Char">
    <w:name w:val="Kop 4 Char"/>
    <w:basedOn w:val="Standaardalinea-lettertype"/>
    <w:link w:val="Kop4"/>
    <w:rsid w:val="00E42145"/>
    <w:rPr>
      <w:rFonts w:ascii="Arial" w:eastAsia="Times New Roman" w:hAnsi="Arial" w:cs="Times New Roman"/>
      <w:b/>
      <w:bCs/>
      <w:color w:val="565A5C"/>
      <w:sz w:val="18"/>
      <w:szCs w:val="28"/>
      <w:lang w:eastAsia="nl-NL"/>
    </w:rPr>
  </w:style>
  <w:style w:type="character" w:customStyle="1" w:styleId="Kop5Char">
    <w:name w:val="Kop 5 Char"/>
    <w:basedOn w:val="Standaardalinea-lettertype"/>
    <w:link w:val="Kop5"/>
    <w:rsid w:val="00E42145"/>
    <w:rPr>
      <w:rFonts w:ascii="Arial" w:eastAsia="Times New Roman" w:hAnsi="Arial" w:cs="Times New Roman"/>
      <w:b/>
      <w:bCs/>
      <w:i/>
      <w:iCs/>
      <w:color w:val="565A5C"/>
      <w:sz w:val="18"/>
      <w:szCs w:val="26"/>
      <w:lang w:eastAsia="nl-NL"/>
    </w:rPr>
  </w:style>
  <w:style w:type="character" w:customStyle="1" w:styleId="Kop6Char">
    <w:name w:val="Kop 6 Char"/>
    <w:basedOn w:val="Standaardalinea-lettertype"/>
    <w:link w:val="Kop6"/>
    <w:rsid w:val="00E42145"/>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E42145"/>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E42145"/>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E42145"/>
    <w:rPr>
      <w:rFonts w:ascii="Arial" w:eastAsia="Times New Roman" w:hAnsi="Arial" w:cs="Arial"/>
      <w:lang w:eastAsia="nl-NL"/>
    </w:rPr>
  </w:style>
  <w:style w:type="paragraph" w:styleId="Lijstalinea">
    <w:name w:val="List Paragraph"/>
    <w:basedOn w:val="Standaard"/>
    <w:uiPriority w:val="34"/>
    <w:qFormat/>
    <w:rsid w:val="00E42145"/>
    <w:pPr>
      <w:spacing w:after="200" w:line="276" w:lineRule="auto"/>
      <w:ind w:left="720"/>
      <w:contextualSpacing/>
    </w:pPr>
    <w:rPr>
      <w:rFonts w:eastAsia="Calibri"/>
      <w:szCs w:val="22"/>
      <w:lang w:eastAsia="en-US"/>
    </w:rPr>
  </w:style>
  <w:style w:type="table" w:styleId="Tabelraster">
    <w:name w:val="Table Grid"/>
    <w:basedOn w:val="Standaardtabel"/>
    <w:uiPriority w:val="59"/>
    <w:rsid w:val="00E53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56777B"/>
    <w:pPr>
      <w:spacing w:before="100" w:beforeAutospacing="1" w:after="393"/>
    </w:pPr>
    <w:rPr>
      <w:rFonts w:ascii="Times New Roman" w:hAnsi="Times New Roman"/>
      <w:sz w:val="24"/>
    </w:rPr>
  </w:style>
  <w:style w:type="character" w:styleId="Hyperlink">
    <w:name w:val="Hyperlink"/>
    <w:basedOn w:val="Standaardalinea-lettertype"/>
    <w:uiPriority w:val="99"/>
    <w:unhideWhenUsed/>
    <w:rsid w:val="00FA4E0F"/>
    <w:rPr>
      <w:color w:val="0000FF" w:themeColor="hyperlink"/>
      <w:u w:val="single"/>
    </w:rPr>
  </w:style>
  <w:style w:type="paragraph" w:customStyle="1" w:styleId="BijlageKop2">
    <w:name w:val="Bijlage Kop2"/>
    <w:basedOn w:val="Kop2"/>
    <w:rsid w:val="00F267EE"/>
    <w:pPr>
      <w:numPr>
        <w:numId w:val="6"/>
      </w:numPr>
      <w:jc w:val="both"/>
    </w:pPr>
    <w:rPr>
      <w:rFonts w:eastAsia="Arial"/>
      <w:sz w:val="20"/>
    </w:rPr>
  </w:style>
  <w:style w:type="paragraph" w:customStyle="1" w:styleId="Bijlage">
    <w:name w:val="Bijlage"/>
    <w:basedOn w:val="Standaard"/>
    <w:rsid w:val="00F267EE"/>
    <w:pPr>
      <w:pageBreakBefore/>
      <w:numPr>
        <w:numId w:val="6"/>
      </w:numPr>
      <w:spacing w:before="120" w:after="120"/>
      <w:jc w:val="both"/>
    </w:pPr>
    <w:rPr>
      <w:rFonts w:ascii="Arial Vet" w:eastAsia="Arial" w:hAnsi="Arial Vet" w:cs="Estrangelo Edessa"/>
      <w:b/>
      <w:color w:val="565A5C"/>
      <w:sz w:val="24"/>
      <w:szCs w:val="36"/>
    </w:rPr>
  </w:style>
  <w:style w:type="paragraph" w:styleId="Ballontekst">
    <w:name w:val="Balloon Text"/>
    <w:basedOn w:val="Standaard"/>
    <w:link w:val="BallontekstChar"/>
    <w:uiPriority w:val="99"/>
    <w:semiHidden/>
    <w:unhideWhenUsed/>
    <w:rsid w:val="00E100B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00BE"/>
    <w:rPr>
      <w:rFonts w:ascii="Tahoma" w:eastAsia="Times New Roman" w:hAnsi="Tahoma" w:cs="Tahoma"/>
      <w:sz w:val="16"/>
      <w:szCs w:val="16"/>
      <w:lang w:eastAsia="nl-NL"/>
    </w:rPr>
  </w:style>
  <w:style w:type="character" w:customStyle="1" w:styleId="ol1">
    <w:name w:val="ol1"/>
    <w:basedOn w:val="Standaardalinea-lettertype"/>
    <w:rsid w:val="006D76B7"/>
  </w:style>
  <w:style w:type="paragraph" w:customStyle="1" w:styleId="labeled2">
    <w:name w:val="labeled2"/>
    <w:basedOn w:val="Standaard"/>
    <w:rsid w:val="006D76B7"/>
    <w:pPr>
      <w:spacing w:after="0"/>
      <w:ind w:left="120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60993929">
      <w:bodyDiv w:val="1"/>
      <w:marLeft w:val="0"/>
      <w:marRight w:val="0"/>
      <w:marTop w:val="0"/>
      <w:marBottom w:val="0"/>
      <w:divBdr>
        <w:top w:val="none" w:sz="0" w:space="0" w:color="auto"/>
        <w:left w:val="none" w:sz="0" w:space="0" w:color="auto"/>
        <w:bottom w:val="none" w:sz="0" w:space="0" w:color="auto"/>
        <w:right w:val="none" w:sz="0" w:space="0" w:color="auto"/>
      </w:divBdr>
      <w:divsChild>
        <w:div w:id="1077940442">
          <w:marLeft w:val="0"/>
          <w:marRight w:val="0"/>
          <w:marTop w:val="0"/>
          <w:marBottom w:val="0"/>
          <w:divBdr>
            <w:top w:val="none" w:sz="0" w:space="0" w:color="auto"/>
            <w:left w:val="none" w:sz="0" w:space="0" w:color="auto"/>
            <w:bottom w:val="none" w:sz="0" w:space="0" w:color="auto"/>
            <w:right w:val="none" w:sz="0" w:space="0" w:color="auto"/>
          </w:divBdr>
          <w:divsChild>
            <w:div w:id="548282">
              <w:marLeft w:val="0"/>
              <w:marRight w:val="0"/>
              <w:marTop w:val="0"/>
              <w:marBottom w:val="0"/>
              <w:divBdr>
                <w:top w:val="none" w:sz="0" w:space="0" w:color="auto"/>
                <w:left w:val="none" w:sz="0" w:space="0" w:color="auto"/>
                <w:bottom w:val="none" w:sz="0" w:space="0" w:color="auto"/>
                <w:right w:val="none" w:sz="0" w:space="0" w:color="auto"/>
              </w:divBdr>
              <w:divsChild>
                <w:div w:id="538708068">
                  <w:marLeft w:val="0"/>
                  <w:marRight w:val="0"/>
                  <w:marTop w:val="0"/>
                  <w:marBottom w:val="0"/>
                  <w:divBdr>
                    <w:top w:val="none" w:sz="0" w:space="0" w:color="auto"/>
                    <w:left w:val="none" w:sz="0" w:space="0" w:color="auto"/>
                    <w:bottom w:val="none" w:sz="0" w:space="0" w:color="auto"/>
                    <w:right w:val="none" w:sz="0" w:space="0" w:color="auto"/>
                  </w:divBdr>
                  <w:divsChild>
                    <w:div w:id="2069179459">
                      <w:marLeft w:val="0"/>
                      <w:marRight w:val="0"/>
                      <w:marTop w:val="0"/>
                      <w:marBottom w:val="0"/>
                      <w:divBdr>
                        <w:top w:val="none" w:sz="0" w:space="0" w:color="auto"/>
                        <w:left w:val="none" w:sz="0" w:space="0" w:color="auto"/>
                        <w:bottom w:val="none" w:sz="0" w:space="0" w:color="auto"/>
                        <w:right w:val="none" w:sz="0" w:space="0" w:color="auto"/>
                      </w:divBdr>
                      <w:divsChild>
                        <w:div w:id="1811366783">
                          <w:marLeft w:val="0"/>
                          <w:marRight w:val="0"/>
                          <w:marTop w:val="0"/>
                          <w:marBottom w:val="0"/>
                          <w:divBdr>
                            <w:top w:val="none" w:sz="0" w:space="0" w:color="auto"/>
                            <w:left w:val="none" w:sz="0" w:space="0" w:color="auto"/>
                            <w:bottom w:val="none" w:sz="0" w:space="0" w:color="auto"/>
                            <w:right w:val="none" w:sz="0" w:space="0" w:color="auto"/>
                          </w:divBdr>
                          <w:divsChild>
                            <w:div w:id="1527210711">
                              <w:marLeft w:val="0"/>
                              <w:marRight w:val="0"/>
                              <w:marTop w:val="0"/>
                              <w:marBottom w:val="0"/>
                              <w:divBdr>
                                <w:top w:val="none" w:sz="0" w:space="0" w:color="auto"/>
                                <w:left w:val="none" w:sz="0" w:space="0" w:color="auto"/>
                                <w:bottom w:val="none" w:sz="0" w:space="0" w:color="auto"/>
                                <w:right w:val="none" w:sz="0" w:space="0" w:color="auto"/>
                              </w:divBdr>
                              <w:divsChild>
                                <w:div w:id="390424489">
                                  <w:marLeft w:val="0"/>
                                  <w:marRight w:val="0"/>
                                  <w:marTop w:val="0"/>
                                  <w:marBottom w:val="0"/>
                                  <w:divBdr>
                                    <w:top w:val="none" w:sz="0" w:space="0" w:color="auto"/>
                                    <w:left w:val="none" w:sz="0" w:space="0" w:color="auto"/>
                                    <w:bottom w:val="none" w:sz="0" w:space="0" w:color="auto"/>
                                    <w:right w:val="none" w:sz="0" w:space="0" w:color="auto"/>
                                  </w:divBdr>
                                  <w:divsChild>
                                    <w:div w:id="467864070">
                                      <w:marLeft w:val="0"/>
                                      <w:marRight w:val="0"/>
                                      <w:marTop w:val="0"/>
                                      <w:marBottom w:val="0"/>
                                      <w:divBdr>
                                        <w:top w:val="none" w:sz="0" w:space="0" w:color="auto"/>
                                        <w:left w:val="none" w:sz="0" w:space="0" w:color="auto"/>
                                        <w:bottom w:val="none" w:sz="0" w:space="0" w:color="auto"/>
                                        <w:right w:val="none" w:sz="0" w:space="0" w:color="auto"/>
                                      </w:divBdr>
                                      <w:divsChild>
                                        <w:div w:id="1784181672">
                                          <w:marLeft w:val="0"/>
                                          <w:marRight w:val="0"/>
                                          <w:marTop w:val="0"/>
                                          <w:marBottom w:val="0"/>
                                          <w:divBdr>
                                            <w:top w:val="none" w:sz="0" w:space="0" w:color="auto"/>
                                            <w:left w:val="none" w:sz="0" w:space="0" w:color="auto"/>
                                            <w:bottom w:val="none" w:sz="0" w:space="0" w:color="auto"/>
                                            <w:right w:val="none" w:sz="0" w:space="0" w:color="auto"/>
                                          </w:divBdr>
                                          <w:divsChild>
                                            <w:div w:id="27807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864837">
      <w:bodyDiv w:val="1"/>
      <w:marLeft w:val="0"/>
      <w:marRight w:val="0"/>
      <w:marTop w:val="0"/>
      <w:marBottom w:val="0"/>
      <w:divBdr>
        <w:top w:val="none" w:sz="0" w:space="0" w:color="auto"/>
        <w:left w:val="none" w:sz="0" w:space="0" w:color="auto"/>
        <w:bottom w:val="none" w:sz="0" w:space="0" w:color="auto"/>
        <w:right w:val="none" w:sz="0" w:space="0" w:color="auto"/>
      </w:divBdr>
      <w:divsChild>
        <w:div w:id="551116021">
          <w:marLeft w:val="0"/>
          <w:marRight w:val="0"/>
          <w:marTop w:val="0"/>
          <w:marBottom w:val="0"/>
          <w:divBdr>
            <w:top w:val="none" w:sz="0" w:space="0" w:color="auto"/>
            <w:left w:val="none" w:sz="0" w:space="0" w:color="auto"/>
            <w:bottom w:val="none" w:sz="0" w:space="0" w:color="auto"/>
            <w:right w:val="none" w:sz="0" w:space="0" w:color="auto"/>
          </w:divBdr>
          <w:divsChild>
            <w:div w:id="222300965">
              <w:marLeft w:val="0"/>
              <w:marRight w:val="0"/>
              <w:marTop w:val="0"/>
              <w:marBottom w:val="0"/>
              <w:divBdr>
                <w:top w:val="none" w:sz="0" w:space="0" w:color="auto"/>
                <w:left w:val="none" w:sz="0" w:space="0" w:color="auto"/>
                <w:bottom w:val="none" w:sz="0" w:space="0" w:color="auto"/>
                <w:right w:val="none" w:sz="0" w:space="0" w:color="auto"/>
              </w:divBdr>
              <w:divsChild>
                <w:div w:id="1576360149">
                  <w:marLeft w:val="0"/>
                  <w:marRight w:val="0"/>
                  <w:marTop w:val="0"/>
                  <w:marBottom w:val="0"/>
                  <w:divBdr>
                    <w:top w:val="none" w:sz="0" w:space="0" w:color="auto"/>
                    <w:left w:val="none" w:sz="0" w:space="0" w:color="auto"/>
                    <w:bottom w:val="none" w:sz="0" w:space="0" w:color="auto"/>
                    <w:right w:val="none" w:sz="0" w:space="0" w:color="auto"/>
                  </w:divBdr>
                  <w:divsChild>
                    <w:div w:id="1274246925">
                      <w:marLeft w:val="0"/>
                      <w:marRight w:val="0"/>
                      <w:marTop w:val="0"/>
                      <w:marBottom w:val="0"/>
                      <w:divBdr>
                        <w:top w:val="none" w:sz="0" w:space="0" w:color="auto"/>
                        <w:left w:val="none" w:sz="0" w:space="0" w:color="auto"/>
                        <w:bottom w:val="none" w:sz="0" w:space="0" w:color="auto"/>
                        <w:right w:val="none" w:sz="0" w:space="0" w:color="auto"/>
                      </w:divBdr>
                      <w:divsChild>
                        <w:div w:id="1952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43664">
      <w:bodyDiv w:val="1"/>
      <w:marLeft w:val="0"/>
      <w:marRight w:val="0"/>
      <w:marTop w:val="0"/>
      <w:marBottom w:val="0"/>
      <w:divBdr>
        <w:top w:val="none" w:sz="0" w:space="0" w:color="auto"/>
        <w:left w:val="none" w:sz="0" w:space="0" w:color="auto"/>
        <w:bottom w:val="none" w:sz="0" w:space="0" w:color="auto"/>
        <w:right w:val="none" w:sz="0" w:space="0" w:color="auto"/>
      </w:divBdr>
      <w:divsChild>
        <w:div w:id="355011137">
          <w:marLeft w:val="0"/>
          <w:marRight w:val="0"/>
          <w:marTop w:val="0"/>
          <w:marBottom w:val="0"/>
          <w:divBdr>
            <w:top w:val="none" w:sz="0" w:space="0" w:color="auto"/>
            <w:left w:val="none" w:sz="0" w:space="0" w:color="auto"/>
            <w:bottom w:val="none" w:sz="0" w:space="0" w:color="auto"/>
            <w:right w:val="none" w:sz="0" w:space="0" w:color="auto"/>
          </w:divBdr>
          <w:divsChild>
            <w:div w:id="276066866">
              <w:marLeft w:val="0"/>
              <w:marRight w:val="0"/>
              <w:marTop w:val="0"/>
              <w:marBottom w:val="0"/>
              <w:divBdr>
                <w:top w:val="none" w:sz="0" w:space="0" w:color="auto"/>
                <w:left w:val="none" w:sz="0" w:space="0" w:color="auto"/>
                <w:bottom w:val="none" w:sz="0" w:space="0" w:color="auto"/>
                <w:right w:val="none" w:sz="0" w:space="0" w:color="auto"/>
              </w:divBdr>
              <w:divsChild>
                <w:div w:id="1877886124">
                  <w:marLeft w:val="0"/>
                  <w:marRight w:val="0"/>
                  <w:marTop w:val="0"/>
                  <w:marBottom w:val="0"/>
                  <w:divBdr>
                    <w:top w:val="none" w:sz="0" w:space="0" w:color="auto"/>
                    <w:left w:val="none" w:sz="0" w:space="0" w:color="auto"/>
                    <w:bottom w:val="none" w:sz="0" w:space="0" w:color="auto"/>
                    <w:right w:val="none" w:sz="0" w:space="0" w:color="auto"/>
                  </w:divBdr>
                  <w:divsChild>
                    <w:div w:id="1596552510">
                      <w:marLeft w:val="0"/>
                      <w:marRight w:val="0"/>
                      <w:marTop w:val="0"/>
                      <w:marBottom w:val="0"/>
                      <w:divBdr>
                        <w:top w:val="none" w:sz="0" w:space="0" w:color="auto"/>
                        <w:left w:val="none" w:sz="0" w:space="0" w:color="auto"/>
                        <w:bottom w:val="none" w:sz="0" w:space="0" w:color="auto"/>
                        <w:right w:val="none" w:sz="0" w:space="0" w:color="auto"/>
                      </w:divBdr>
                      <w:divsChild>
                        <w:div w:id="3557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05605">
      <w:bodyDiv w:val="1"/>
      <w:marLeft w:val="0"/>
      <w:marRight w:val="0"/>
      <w:marTop w:val="0"/>
      <w:marBottom w:val="0"/>
      <w:divBdr>
        <w:top w:val="none" w:sz="0" w:space="0" w:color="auto"/>
        <w:left w:val="none" w:sz="0" w:space="0" w:color="auto"/>
        <w:bottom w:val="none" w:sz="0" w:space="0" w:color="auto"/>
        <w:right w:val="none" w:sz="0" w:space="0" w:color="auto"/>
      </w:divBdr>
      <w:divsChild>
        <w:div w:id="1720858737">
          <w:marLeft w:val="0"/>
          <w:marRight w:val="0"/>
          <w:marTop w:val="0"/>
          <w:marBottom w:val="0"/>
          <w:divBdr>
            <w:top w:val="none" w:sz="0" w:space="0" w:color="auto"/>
            <w:left w:val="none" w:sz="0" w:space="0" w:color="auto"/>
            <w:bottom w:val="none" w:sz="0" w:space="0" w:color="auto"/>
            <w:right w:val="none" w:sz="0" w:space="0" w:color="auto"/>
          </w:divBdr>
          <w:divsChild>
            <w:div w:id="1099637064">
              <w:marLeft w:val="0"/>
              <w:marRight w:val="0"/>
              <w:marTop w:val="0"/>
              <w:marBottom w:val="0"/>
              <w:divBdr>
                <w:top w:val="none" w:sz="0" w:space="0" w:color="auto"/>
                <w:left w:val="none" w:sz="0" w:space="0" w:color="auto"/>
                <w:bottom w:val="none" w:sz="0" w:space="0" w:color="auto"/>
                <w:right w:val="none" w:sz="0" w:space="0" w:color="auto"/>
              </w:divBdr>
              <w:divsChild>
                <w:div w:id="1110512016">
                  <w:marLeft w:val="0"/>
                  <w:marRight w:val="0"/>
                  <w:marTop w:val="0"/>
                  <w:marBottom w:val="0"/>
                  <w:divBdr>
                    <w:top w:val="none" w:sz="0" w:space="0" w:color="auto"/>
                    <w:left w:val="none" w:sz="0" w:space="0" w:color="auto"/>
                    <w:bottom w:val="none" w:sz="0" w:space="0" w:color="auto"/>
                    <w:right w:val="none" w:sz="0" w:space="0" w:color="auto"/>
                  </w:divBdr>
                  <w:divsChild>
                    <w:div w:id="11259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nl/url?sa=i&amp;source=images&amp;cd=&amp;docid=DXWdCqyaHYwgaM&amp;tbnid=XyRH87ihsj8TSM:&amp;ved=0CAgQjRwwAA&amp;url=https%3A%2F%2Fzoek.officielebekendmakingen.nl%2Fstcrt-2012-12749.html&amp;ei=XjrHUeSzEYjktQaUnoGADQ&amp;psig=AFQjCNEoF8lv6Vx7wwRYaAYt1pgYmLL-lw&amp;ust=13720975024130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0D4FDE-EDE2-4A99-9D11-867C2138B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1044</Words>
  <Characters>5744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Ordina</Company>
  <LinksUpToDate>false</LinksUpToDate>
  <CharactersWithSpaces>6775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H.</dc:creator>
  <cp:lastModifiedBy>rmo18422</cp:lastModifiedBy>
  <cp:revision>12</cp:revision>
  <dcterms:created xsi:type="dcterms:W3CDTF">2013-06-23T13:53:00Z</dcterms:created>
  <dcterms:modified xsi:type="dcterms:W3CDTF">2013-06-23T18:39:00Z</dcterms:modified>
</cp:coreProperties>
</file>